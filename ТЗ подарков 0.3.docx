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themeColor="" w:themeTint="" w:themeShade="" w:fill="FFFFFF" w:themeFill="" w:themeFillTint="" w:themeFillShade=""/>
        <w:spacing w:before="280" w:after="280"/>
        <w:jc w:val="center"/>
        <w:rPr>
          <w:sz w:val="18"/>
          <w:sz w:val="18"/>
          <w:szCs w:val="18"/>
          <w:rFonts w:ascii="Verdana" w:hAnsi="Verdana"/>
          <w:color w:val="484848"/>
        </w:rPr>
      </w:pPr>
      <w:r>
        <w:rPr>
          <w:rStyle w:val="Strong"/>
          <w:rFonts w:ascii="Verdana" w:hAnsi="Verdana"/>
          <w:color w:val="484848"/>
          <w:sz w:val="18"/>
          <w:szCs w:val="18"/>
        </w:rPr>
        <w:t xml:space="preserve">ТЗ. два варианта реализации </w:t>
      </w:r>
      <w:r>
        <w:rPr>
          <w:rStyle w:val="Strong"/>
          <w:rFonts w:ascii="Verdana" w:hAnsi="Verdana"/>
          <w:color w:val="484848"/>
          <w:sz w:val="18"/>
          <w:szCs w:val="18"/>
          <w:lang w:val="en-US"/>
        </w:rPr>
        <w:t>MVP</w:t>
      </w:r>
      <w:r>
        <w:rPr>
          <w:rStyle w:val="Strong"/>
          <w:rFonts w:ascii="Verdana" w:hAnsi="Verdana"/>
          <w:color w:val="484848"/>
          <w:sz w:val="18"/>
          <w:szCs w:val="18"/>
        </w:rPr>
        <w:t xml:space="preserve"> - сервиса поиска подарка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b w:val="false"/>
          <w:sz w:val="18"/>
          <w:b w:val="false"/>
          <w:szCs w:val="18"/>
          <w:rFonts w:ascii="Verdana" w:hAnsi="Verdana"/>
          <w:color w:val="484848"/>
        </w:rPr>
      </w:pPr>
      <w:r>
        <w:rPr>
          <w:rStyle w:val="Strong"/>
          <w:rFonts w:ascii="Verdana" w:hAnsi="Verdana"/>
          <w:b w:val="false"/>
          <w:color w:val="484848"/>
          <w:sz w:val="18"/>
          <w:szCs w:val="18"/>
        </w:rPr>
        <w:t xml:space="preserve">По оценке нужны цифры, сколько будет стоить разработка (бекэнда и частично фронта «без дизайна») варианта </w:t>
      </w:r>
      <w:r>
        <w:rPr>
          <w:rStyle w:val="Strong"/>
          <w:rFonts w:ascii="Verdana" w:hAnsi="Verdana"/>
          <w:b w:val="false"/>
          <w:color w:val="484848"/>
          <w:sz w:val="18"/>
          <w:szCs w:val="18"/>
          <w:lang w:val="en-US"/>
        </w:rPr>
        <w:t>I</w:t>
      </w:r>
      <w:r>
        <w:rPr>
          <w:rStyle w:val="Strong"/>
          <w:rFonts w:ascii="Verdana" w:hAnsi="Verdana"/>
          <w:b w:val="false"/>
          <w:color w:val="484848"/>
          <w:sz w:val="18"/>
          <w:szCs w:val="18"/>
        </w:rPr>
        <w:t xml:space="preserve"> и варианта </w:t>
      </w:r>
      <w:r>
        <w:rPr>
          <w:rStyle w:val="Strong"/>
          <w:rFonts w:ascii="Verdana" w:hAnsi="Verdana"/>
          <w:b w:val="false"/>
          <w:color w:val="484848"/>
          <w:sz w:val="18"/>
          <w:szCs w:val="18"/>
          <w:lang w:val="en-US"/>
        </w:rPr>
        <w:t>II</w:t>
      </w:r>
      <w:r>
        <w:rPr>
          <w:rStyle w:val="Strong"/>
          <w:rFonts w:ascii="Verdana" w:hAnsi="Verdana"/>
          <w:b w:val="false"/>
          <w:color w:val="484848"/>
          <w:sz w:val="18"/>
          <w:szCs w:val="18"/>
        </w:rPr>
        <w:t>. И сколько времени ориентировочно уйдет на каждый.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b w:val="false"/>
          <w:sz w:val="18"/>
          <w:b w:val="false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Функционал делаем двумя версиями: первая только с самым важным, но с учетом возможности реализации второй. И вторая, со всем описанным в ТЗ (</w:t>
      </w:r>
      <w:r>
        <w:rPr>
          <w:rFonts w:ascii="Verdana" w:hAnsi="Verdana"/>
          <w:color w:val="484848"/>
          <w:sz w:val="18"/>
          <w:szCs w:val="18"/>
          <w:shd w:fill="C0C0C0" w:val="clear"/>
        </w:rPr>
        <w:t>выделено серым цветом</w:t>
      </w:r>
      <w:r>
        <w:rPr>
          <w:rFonts w:ascii="Verdana" w:hAnsi="Verdana"/>
          <w:color w:val="484848"/>
          <w:sz w:val="18"/>
          <w:szCs w:val="18"/>
        </w:rPr>
        <w:t>).</w:t>
        <w:br/>
        <w:t>Но возможно второй версии не будет, если первая не покажет положительных результатов.</w:t>
      </w:r>
      <w:r/>
    </w:p>
    <w:p>
      <w:pPr>
        <w:pStyle w:val="Normal"/>
      </w:pPr>
      <w:r>
        <w:rPr>
          <w:rFonts w:ascii="Verdana" w:hAnsi="Verdana"/>
          <w:color w:val="484848"/>
        </w:rPr>
      </w:r>
      <w:r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  <w:r>
        <w:br w:type="page"/>
      </w:r>
      <w:r/>
    </w:p>
    <w:p>
      <w:pPr>
        <w:pStyle w:val="Normal"/>
        <w:tabs>
          <w:tab w:val="left" w:pos="5848" w:leader="none"/>
        </w:tabs>
        <w:rPr>
          <w:rFonts w:ascii="Verdana" w:hAnsi="Verdana"/>
        </w:rPr>
      </w:pPr>
      <w:r>
        <w:rPr>
          <w:rFonts w:ascii="Verdana" w:hAnsi="Verdana"/>
        </w:rPr>
        <w:t xml:space="preserve">Функциональные требования к </w:t>
      </w:r>
      <w:r>
        <w:rPr>
          <w:rFonts w:ascii="Verdana" w:hAnsi="Verdana"/>
          <w:lang w:val="en-US"/>
        </w:rPr>
        <w:t>MVP</w:t>
      </w:r>
      <w:r>
        <w:rPr>
          <w:rFonts w:ascii="Verdana" w:hAnsi="Verdana"/>
        </w:rPr>
        <w:t xml:space="preserve"> (что хотим получить в итоге)</w:t>
        <w:tab/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1. Цель функционала - клон Я.Подарков, но только ссылки будут на конкретные магазины. И другой список товаров. А в дальнейшем, если сервис будет востребован, вместо ссылки с "товара" сразу на магазин, будет промежуточная страница-агрегатор. На этой странице будет свой заголовок (h1), meta-поля, возможно текст описания и список магазинов.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2. Функциональные требования по фронту. Форма подбора как у Маркета, только вместо ссылок на товары будут ссылки на сторонние магазины. По интерфейсу блоки будут точно такие же, только графически дизайн отличается.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3. Функциональные требования по бэк-енду. Возможность указывать произвольные поля (изначально заполняем парсингом), листинг всех "товаров", быстрое и наглядное редактирование полей товаров. А также возможность в дальнейшем указать товару несколько ссылок.</w:t>
        <w:br/>
        <w:t>И ещё: возможность результатам поиска создать страницу с собственным URL и заполнить поля: meta, h1, уникальное описание. Или хотя бы возможность реализовать это в дальнейшем, для первой версии не обязательно.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4. Сценарии взаимодействия юзера с фронтом. Их 2:</w:t>
        <w:br/>
        <w:t>4.1. Юзер попадает на главную страницу. Пользуется блоком подбора, смотрит-выбирает результаты в листинге, кликает на 1 или несколько товаров. Уходит изучать подробнее или покупать понравившийся.</w:t>
        <w:br/>
        <w:t>4.2. Юзер попадает уже на страницу подбора, где в блоке выбраны некоторые параметры. Этот сценарий основной. Здесь юзер может или смотреть/выбирать товары, или/и дополнительно уточнять параметры в блоке подбора. А дальше уйдет покупать или изучать подробнее выбранное.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5. Сценарий взаимодействия контентщика с бэк-ендом. Изначально контещник идет в листинг спарсенных результатов с Маркета и меняет каждому товару урл на нужный. В дальнейшем контентщик будет заполнять и менять 5-10 полей каждому товару, включая параметры подбора.</w:t>
        <w:br/>
        <w:t>Далее, в последующих версиях сервиса, оптимизатор + контентщик будут совестно создавать и заполнять страницы подбора (те самые, с собственным урлом).</w:t>
      </w:r>
      <w:r/>
    </w:p>
    <w:p>
      <w:pPr>
        <w:pStyle w:val="Normal"/>
        <w:rPr>
          <w:sz w:val="24"/>
          <w:u w:val="none"/>
          <w:b/>
          <w:sz w:val="24"/>
          <w:b/>
          <w:szCs w:val="24"/>
          <w:bCs/>
          <w:rFonts w:ascii="Verdana" w:hAnsi="Verdana"/>
          <w:color w:val="116699"/>
        </w:rPr>
      </w:pPr>
      <w:r>
        <w:rPr>
          <w:rFonts w:ascii="Verdana" w:hAnsi="Verdana"/>
        </w:rPr>
        <w:t xml:space="preserve"> </w:t>
      </w:r>
      <w:r>
        <w:br w:type="page"/>
      </w:r>
      <w:r/>
    </w:p>
    <w:p>
      <w:pPr>
        <w:pStyle w:val="Normal"/>
        <w:rPr>
          <w:sz w:val="24"/>
          <w:u w:val="none"/>
          <w:b/>
          <w:sz w:val="24"/>
          <w:b/>
          <w:szCs w:val="24"/>
          <w:bCs/>
          <w:rFonts w:ascii="Verdana" w:hAnsi="Verdana"/>
          <w:color w:val="116699"/>
        </w:rPr>
      </w:pPr>
      <w:r>
        <w:rPr>
          <w:rStyle w:val="Strong"/>
          <w:rFonts w:ascii="Verdana" w:hAnsi="Verdana"/>
          <w:color w:val="484848"/>
          <w:sz w:val="24"/>
          <w:szCs w:val="24"/>
        </w:rPr>
        <w:t xml:space="preserve">Вариант </w:t>
      </w:r>
      <w:r>
        <w:rPr>
          <w:rStyle w:val="Strong"/>
          <w:rFonts w:ascii="Verdana" w:hAnsi="Verdana"/>
          <w:color w:val="484848"/>
          <w:sz w:val="24"/>
          <w:szCs w:val="24"/>
          <w:lang w:val="en-US"/>
        </w:rPr>
        <w:t>I</w:t>
      </w:r>
      <w:r>
        <w:rPr>
          <w:rStyle w:val="Strong"/>
          <w:rFonts w:ascii="Verdana" w:hAnsi="Verdana"/>
          <w:color w:val="484848"/>
          <w:sz w:val="24"/>
          <w:szCs w:val="24"/>
        </w:rPr>
        <w:t xml:space="preserve"> </w:t>
      </w:r>
      <w:r>
        <w:rPr>
          <w:rStyle w:val="Strong"/>
          <w:rFonts w:ascii="Verdana" w:hAnsi="Verdana"/>
          <w:b w:val="false"/>
          <w:color w:val="484848"/>
          <w:sz w:val="24"/>
          <w:szCs w:val="24"/>
        </w:rPr>
        <w:t xml:space="preserve">– парсинг с </w:t>
      </w:r>
      <w:hyperlink r:id="rId2">
        <w:r>
          <w:rPr>
            <w:rStyle w:val="Style14"/>
            <w:rFonts w:ascii="Verdana" w:hAnsi="Verdana"/>
            <w:b/>
            <w:bCs/>
            <w:color w:val="116699"/>
            <w:sz w:val="24"/>
            <w:szCs w:val="24"/>
            <w:u w:val="none"/>
          </w:rPr>
          <w:t>http://market.yandex.ru/gifts.xml</w:t>
        </w:r>
      </w:hyperlink>
      <w:r/>
    </w:p>
    <w:p>
      <w:pPr>
        <w:pStyle w:val="Normal"/>
        <w:rPr>
          <w:sz w:val="20"/>
          <w:i/>
          <w:sz w:val="20"/>
          <w:i/>
          <w:szCs w:val="20"/>
          <w:rFonts w:ascii="Verdana" w:hAnsi="Verdana"/>
          <w:color w:val="FF0000"/>
        </w:rPr>
      </w:pPr>
      <w:r>
        <w:rPr>
          <w:rFonts w:ascii="Verdana" w:hAnsi="Verdana"/>
          <w:bCs/>
          <w:i/>
          <w:color w:val="FF0000"/>
          <w:sz w:val="20"/>
          <w:szCs w:val="20"/>
          <w:u w:val="none"/>
        </w:rPr>
        <w:t>Описан в большей степени не вариант реаилизации, а возможность спарсить данные и реализовать их в нужном фронте. По архитектуре, реализации и коду разработчик делает на свое усмотрение, но с теми же возможностями что описаны ниже: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22"/>
          <w:b w:val="false"/>
          <w:sz w:val="22"/>
          <w:b w:val="false"/>
          <w:szCs w:val="22"/>
          <w:rFonts w:ascii="Verdana" w:hAnsi="Verdana"/>
          <w:color w:val="484848"/>
        </w:rPr>
      </w:pPr>
      <w:r>
        <w:rPr>
          <w:rStyle w:val="Strong"/>
          <w:rFonts w:ascii="Verdana" w:hAnsi="Verdana"/>
          <w:color w:val="484848"/>
          <w:sz w:val="22"/>
          <w:szCs w:val="22"/>
        </w:rPr>
        <w:t xml:space="preserve">Описание: </w:t>
      </w:r>
      <w:r>
        <w:rPr>
          <w:rStyle w:val="Strong"/>
          <w:rFonts w:ascii="Verdana" w:hAnsi="Verdana"/>
          <w:b w:val="false"/>
          <w:color w:val="484848"/>
          <w:sz w:val="22"/>
          <w:szCs w:val="22"/>
        </w:rPr>
        <w:t>парсинг всех данных и логики работы с Яндекс.Подарков. Должна быть админка с возможностью редактирования данных подарков.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Style w:val="Strong"/>
          <w:rFonts w:ascii="Verdana" w:hAnsi="Verdana"/>
          <w:color w:val="484848"/>
          <w:sz w:val="22"/>
          <w:szCs w:val="22"/>
        </w:rPr>
        <w:t>Реализация:</w:t>
      </w:r>
      <w:r>
        <w:rPr>
          <w:rStyle w:val="Strong"/>
          <w:rFonts w:ascii="Verdana" w:hAnsi="Verdana"/>
          <w:color w:val="484848"/>
          <w:sz w:val="18"/>
          <w:szCs w:val="18"/>
        </w:rPr>
        <w:t xml:space="preserve"> парсиг товаров и логики работы</w:t>
      </w:r>
      <w:r>
        <w:rPr>
          <w:rStyle w:val="Appleconvertedspace"/>
          <w:rFonts w:ascii="Verdana" w:hAnsi="Verdana"/>
          <w:b/>
          <w:bCs/>
          <w:color w:val="484848"/>
          <w:sz w:val="18"/>
          <w:szCs w:val="18"/>
        </w:rPr>
        <w:t> </w:t>
      </w:r>
      <w:hyperlink r:id="rId3">
        <w:r>
          <w:rPr>
            <w:rStyle w:val="Style14"/>
            <w:rFonts w:ascii="Verdana" w:hAnsi="Verdana"/>
            <w:b/>
            <w:bCs/>
            <w:color w:val="116699"/>
            <w:sz w:val="18"/>
            <w:szCs w:val="18"/>
            <w:u w:val="none"/>
          </w:rPr>
          <w:t>http://market.yandex.ru/gifts.xml</w:t>
        </w:r>
      </w:hyperlink>
      <w:r>
        <w:rPr>
          <w:rStyle w:val="Appleconvertedspace"/>
          <w:rFonts w:ascii="Verdana" w:hAnsi="Verdana"/>
          <w:b/>
          <w:bCs/>
          <w:color w:val="484848"/>
          <w:sz w:val="18"/>
          <w:szCs w:val="18"/>
        </w:rPr>
        <w:t> </w:t>
      </w:r>
      <w:r>
        <w:rPr>
          <w:rStyle w:val="Strong"/>
          <w:rFonts w:ascii="Verdana" w:hAnsi="Verdana"/>
          <w:color w:val="484848"/>
          <w:sz w:val="18"/>
          <w:szCs w:val="18"/>
        </w:rPr>
        <w:t>в БД: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1.</w:t>
      </w:r>
      <w:r>
        <w:rPr>
          <w:rStyle w:val="Appleconvertedspace"/>
          <w:rFonts w:ascii="Verdana" w:hAnsi="Verdana"/>
          <w:color w:val="484848"/>
          <w:sz w:val="18"/>
          <w:szCs w:val="18"/>
        </w:rPr>
        <w:t> </w:t>
      </w:r>
      <w:hyperlink r:id="rId4">
        <w:r>
          <w:rPr>
            <w:rStyle w:val="Style14"/>
            <w:rFonts w:ascii="Verdana" w:hAnsi="Verdana"/>
            <w:color w:val="116699"/>
            <w:sz w:val="18"/>
            <w:szCs w:val="18"/>
            <w:u w:val="none"/>
          </w:rPr>
          <w:t>http://market.yandex.ru/gifts-result.xml</w:t>
        </w:r>
      </w:hyperlink>
      <w:r>
        <w:rPr>
          <w:rFonts w:ascii="Verdana" w:hAnsi="Verdana"/>
          <w:color w:val="484848"/>
          <w:sz w:val="18"/>
          <w:szCs w:val="18"/>
        </w:rPr>
        <w:t>?</w:t>
        <w:br/>
        <w:t>Парсим в БД весь ассортимент товаров (цена, фото, название). Всего 731 шт.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*отдельно обратить внимание на фото (оно должно парсится в определенный каталог в будущем используемый на сайте) и + в БД должен записываться адрес фото, по которому его можно найти в нашем каталоге.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2. Выясняем - get запросы каждого из параметров чекбоксов, радио кнопок, всплывающего списка.</w:t>
        <w:br/>
        <w:t>Найти их просто, переменные логически названы + отображаются в форме, при ручном форматировании get запроса. Парсим названия товаров по get запросам - по одному (например</w:t>
      </w:r>
      <w:r>
        <w:rPr>
          <w:rStyle w:val="Appleconvertedspace"/>
          <w:rFonts w:ascii="Verdana" w:hAnsi="Verdana"/>
          <w:color w:val="484848"/>
          <w:sz w:val="18"/>
          <w:szCs w:val="18"/>
        </w:rPr>
        <w:t> </w:t>
      </w:r>
      <w:hyperlink r:id="rId5">
        <w:r>
          <w:rPr>
            <w:rStyle w:val="Style14"/>
            <w:rFonts w:ascii="Verdana" w:hAnsi="Verdana"/>
            <w:color w:val="116699"/>
            <w:sz w:val="18"/>
            <w:szCs w:val="18"/>
            <w:u w:val="none"/>
          </w:rPr>
          <w:t>http://market.yandex.ru/gifts-result.xml?gender=ForMan</w:t>
        </w:r>
      </w:hyperlink>
      <w:r>
        <w:rPr>
          <w:rFonts w:ascii="Verdana" w:hAnsi="Verdana"/>
          <w:color w:val="484848"/>
          <w:sz w:val="18"/>
          <w:szCs w:val="18"/>
        </w:rPr>
        <w:t>)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Названия товаров связываем с нашей БД (п.1), добавляя аналогичные запросу поля.</w:t>
      </w:r>
      <w:r>
        <w:rPr>
          <w:rStyle w:val="Appleconvertedspace"/>
          <w:rFonts w:ascii="Verdan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t xml:space="preserve">Например если товар показывается по радиокнопке любимому значит нужно сделать поле - </w:t>
      </w:r>
      <w:r>
        <w:rPr>
          <w:rFonts w:ascii="Verdana" w:hAnsi="Verdana"/>
          <w:i/>
          <w:color w:val="484848"/>
          <w:sz w:val="18"/>
          <w:szCs w:val="18"/>
          <w:u w:val="single"/>
        </w:rPr>
        <w:t>Любимому</w:t>
      </w:r>
      <w:r>
        <w:rPr>
          <w:rFonts w:ascii="Verdana" w:hAnsi="Verdana"/>
          <w:color w:val="484848"/>
          <w:sz w:val="18"/>
          <w:szCs w:val="18"/>
        </w:rPr>
        <w:t xml:space="preserve"> со значением 1, если не показывается то значение 0.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*Один и тот же товар может иметь несколько значений единицы в полях, что логично. Прим. - </w:t>
      </w:r>
      <w:r>
        <w:rPr>
          <w:rFonts w:ascii="Verdana" w:hAnsi="Verdana"/>
          <w:i/>
          <w:color w:val="484848"/>
          <w:sz w:val="18"/>
          <w:szCs w:val="18"/>
          <w:u w:val="single"/>
        </w:rPr>
        <w:t xml:space="preserve">Любимому-1, Босу-1, Папе-0… и т.д. 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3. Аналогично с ползунками *(кроме цены она уже есть в п.1). У них будет следующее отличие. Товар будет показываться при значении 1 - когда у него романтичность будет стоять 5.</w:t>
        <w:br/>
        <w:t>Поэтому делаем следующее. Парсим по романичность 1 - всем выбранным ставим 1ку, парсим роамантичность 2 - всем вышедшим ставим двойку, те кто не вышел, значит у них и есть 1ка.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4. Далее необходимо создать числовые поля со значением от 0 до 600 (хотя возможно и меньше). 16 шт. под каждый из вариантов радио кнопки</w:t>
      </w:r>
      <w:r>
        <w:rPr>
          <w:rStyle w:val="Appleconvertedspace"/>
          <w:rFonts w:ascii="Verdana" w:hAnsi="Verdana"/>
          <w:color w:val="484848"/>
          <w:sz w:val="18"/>
          <w:szCs w:val="18"/>
        </w:rPr>
        <w:t> </w:t>
      </w:r>
      <w:ins w:id="0" w:author="Unknown" w:date="0-00-00T00:00:00Z">
        <w:r>
          <w:rPr>
            <w:rFonts w:ascii="Verdana" w:hAnsi="Verdana"/>
            <w:color w:val="484848"/>
            <w:sz w:val="18"/>
            <w:szCs w:val="18"/>
          </w:rPr>
          <w:t>Кому</w:t>
        </w:r>
      </w:ins>
      <w:r>
        <w:rPr>
          <w:rFonts w:ascii="Verdana" w:hAnsi="Verdana"/>
          <w:color w:val="484848"/>
          <w:sz w:val="18"/>
          <w:szCs w:val="18"/>
        </w:rPr>
        <w:t>.</w:t>
        <w:br/>
        <w:t>Далее вытаскиваем все товары по радиокнопке. В зависимости от позиции ставим цифру в подходящее поле. Если по радиокнопке Дедушке - товар .... распологается на 10 позиции, ставим в поле цифру - 10 , если этот же товар в поле Босс распологается на 120 позиции ставим в соответствующее поле цифру 120. По умолчанию товары имеют в поле цифру 0.</w:t>
        <w:br/>
        <w:t>По логике у всех товаров должно быть заполнено хотя бы одно поле.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5. Текстовое поле – которое в будущем будут заполнять контенщики (подставляя наши </w:t>
      </w:r>
      <w:r>
        <w:rPr>
          <w:rFonts w:ascii="Verdana" w:hAnsi="Verdana"/>
          <w:color w:val="484848"/>
          <w:sz w:val="18"/>
          <w:szCs w:val="18"/>
          <w:lang w:val="en-US"/>
        </w:rPr>
        <w:t>url</w:t>
      </w:r>
      <w:r>
        <w:rPr>
          <w:rFonts w:ascii="Verdana" w:hAnsi="Verdana"/>
          <w:color w:val="484848"/>
          <w:sz w:val="18"/>
          <w:szCs w:val="18"/>
        </w:rPr>
        <w:t>).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Style w:val="Strong"/>
          <w:rFonts w:ascii="Verdana" w:hAnsi="Verdana"/>
          <w:color w:val="484848"/>
          <w:sz w:val="22"/>
          <w:szCs w:val="22"/>
        </w:rPr>
        <w:t>Реализация:</w:t>
      </w:r>
      <w:r>
        <w:rPr>
          <w:rStyle w:val="Strong"/>
          <w:rFonts w:ascii="Verdana" w:hAnsi="Verdana"/>
          <w:color w:val="484848"/>
          <w:sz w:val="18"/>
          <w:szCs w:val="18"/>
        </w:rPr>
        <w:t xml:space="preserve"> админки: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В админке должно быть 2 страницы.</w:t>
      </w:r>
      <w:r/>
    </w:p>
    <w:p>
      <w:pPr>
        <w:pStyle w:val="NormalWeb"/>
        <w:numPr>
          <w:ilvl w:val="0"/>
          <w:numId w:val="1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Список всех спарсенных товаров по названию (берется с БД).</w:t>
      </w:r>
      <w:r/>
    </w:p>
    <w:p>
      <w:pPr>
        <w:pStyle w:val="NormalWeb"/>
        <w:numPr>
          <w:ilvl w:val="0"/>
          <w:numId w:val="1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Возможность редактирования всех полей в ручную *(или проще только 1го поля по умолчанию пустого – п. 5. Поле под ссылку товара).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 w:eastAsia="Times New Roman" w:cs="Times New Roman"/>
          <w:color w:val="484848"/>
          <w:lang w:eastAsia="ru-RU"/>
        </w:rPr>
      </w:pPr>
      <w:r>
        <w:rPr>
          <w:rFonts w:ascii="Verdana" w:hAnsi="Verdana"/>
          <w:color w:val="484848"/>
          <w:sz w:val="18"/>
          <w:szCs w:val="18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Style w:val="Strong"/>
          <w:rFonts w:ascii="Verdana" w:hAnsi="Verdana"/>
          <w:color w:val="484848"/>
          <w:sz w:val="22"/>
          <w:szCs w:val="22"/>
        </w:rPr>
        <w:t>Реализация:</w:t>
      </w:r>
      <w:r>
        <w:rPr>
          <w:rStyle w:val="Strong"/>
          <w:rFonts w:ascii="Verdana" w:hAnsi="Verdana"/>
          <w:color w:val="484848"/>
          <w:sz w:val="18"/>
          <w:szCs w:val="18"/>
        </w:rPr>
        <w:t xml:space="preserve"> страниц: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b/>
          <w:sz w:val="18"/>
          <w:b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Состоит из 2х страниц.</w:t>
      </w:r>
      <w:r/>
    </w:p>
    <w:p>
      <w:pPr>
        <w:pStyle w:val="NormalWeb"/>
        <w:numPr>
          <w:ilvl w:val="0"/>
          <w:numId w:val="2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Главной</w:t>
      </w:r>
      <w:r>
        <w:rPr>
          <w:rFonts w:ascii="Verdana" w:hAnsi="Verdana"/>
          <w:color w:val="484848"/>
          <w:sz w:val="18"/>
          <w:szCs w:val="18"/>
        </w:rPr>
        <w:t xml:space="preserve">: аналог </w:t>
      </w:r>
      <w:hyperlink r:id="rId6">
        <w:r>
          <w:rPr>
            <w:rStyle w:val="Style14"/>
            <w:rFonts w:ascii="Verdana" w:hAnsi="Verdana"/>
            <w:sz w:val="18"/>
            <w:szCs w:val="18"/>
          </w:rPr>
          <w:t>http://market.yandex.ru/gifts.xml</w:t>
        </w:r>
      </w:hyperlink>
      <w:r>
        <w:rPr>
          <w:rFonts w:ascii="Verdana" w:hAnsi="Verdana"/>
          <w:color w:val="484848"/>
          <w:sz w:val="18"/>
          <w:szCs w:val="18"/>
        </w:rPr>
        <w:t xml:space="preserve"> (только форма подбора, рецепты и прочее не нужно.)</w:t>
      </w:r>
      <w:r/>
    </w:p>
    <w:p>
      <w:pPr>
        <w:pStyle w:val="NormalWeb"/>
        <w:numPr>
          <w:ilvl w:val="0"/>
          <w:numId w:val="2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Результаты поиска</w:t>
      </w:r>
      <w:r>
        <w:rPr>
          <w:rFonts w:ascii="Verdana" w:hAnsi="Verdana"/>
          <w:color w:val="484848"/>
          <w:sz w:val="18"/>
          <w:szCs w:val="18"/>
        </w:rPr>
        <w:t xml:space="preserve">: аналог </w:t>
      </w:r>
      <w:hyperlink r:id="rId7">
        <w:r>
          <w:rPr>
            <w:rStyle w:val="Style14"/>
            <w:rFonts w:ascii="Verdana" w:hAnsi="Verdana"/>
            <w:sz w:val="18"/>
            <w:szCs w:val="18"/>
          </w:rPr>
          <w:t>http://market.yandex.ru/gifts-result.xml?day=BirthdayPresent&amp;gender=ForWoman&amp;for=ForLover&amp;age=NoImportance&amp;Price_min=0&amp;Price_max=400000&amp;Game=on&amp;Romantic=1&amp;Original=1&amp;Useful=1&amp;ForSoul=4&amp;Funny=1&amp;Chic=1&amp;Smart=1&amp;Miracle=1</w:t>
        </w:r>
      </w:hyperlink>
      <w:r>
        <w:rPr>
          <w:rFonts w:ascii="Verdana" w:hAnsi="Verdana"/>
          <w:color w:val="484848"/>
          <w:sz w:val="18"/>
          <w:szCs w:val="18"/>
        </w:rPr>
        <w:t xml:space="preserve"> (форма, блок товаров, текстовый блок количество товаров, текстовые блоки </w:t>
      </w:r>
      <w:r>
        <w:rPr>
          <w:rFonts w:ascii="Verdana" w:hAnsi="Verdana"/>
          <w:color w:val="484848"/>
          <w:sz w:val="18"/>
          <w:szCs w:val="18"/>
          <w:lang w:val="en-US"/>
        </w:rPr>
        <w:t>meta</w:t>
      </w:r>
      <w:r>
        <w:rPr>
          <w:rFonts w:ascii="Verdana" w:hAnsi="Verdana"/>
          <w:color w:val="484848"/>
          <w:sz w:val="18"/>
          <w:szCs w:val="18"/>
        </w:rPr>
        <w:t>, пагинация.)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 w:eastAsia="Times New Roman" w:cs="Times New Roman"/>
          <w:color w:val="484848"/>
          <w:lang w:eastAsia="ru-RU"/>
        </w:rPr>
      </w:pPr>
      <w:r>
        <w:rPr>
          <w:rFonts w:ascii="Verdana" w:hAnsi="Verdana"/>
          <w:color w:val="484848"/>
          <w:sz w:val="18"/>
          <w:szCs w:val="18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b/>
          <w:sz w:val="18"/>
          <w:b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1. Главная.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Форма реализуется по аналогии с </w:t>
      </w:r>
      <w:hyperlink r:id="rId8">
        <w:r>
          <w:rPr>
            <w:rStyle w:val="Style14"/>
            <w:rFonts w:ascii="Verdana" w:hAnsi="Verdana"/>
            <w:sz w:val="18"/>
            <w:szCs w:val="18"/>
          </w:rPr>
          <w:t>http://market.yandex.ru/gifts.xml</w:t>
        </w:r>
      </w:hyperlink>
      <w:r>
        <w:rPr>
          <w:rFonts w:ascii="Verdana" w:hAnsi="Verdana"/>
          <w:color w:val="484848"/>
          <w:sz w:val="18"/>
          <w:szCs w:val="18"/>
        </w:rPr>
        <w:t xml:space="preserve"> активность каждого параметра подставляется под значения, которые мы вытащили при парсинге в БД.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Выбранные параметры должны добавлять </w:t>
      </w:r>
      <w:r>
        <w:rPr>
          <w:rFonts w:ascii="Verdana" w:hAnsi="Verdana"/>
          <w:color w:val="484848"/>
          <w:sz w:val="18"/>
          <w:szCs w:val="18"/>
          <w:lang w:val="en-US"/>
        </w:rPr>
        <w:t>get</w:t>
      </w:r>
      <w:r>
        <w:rPr>
          <w:rFonts w:ascii="Verdana" w:hAnsi="Verdana"/>
          <w:color w:val="484848"/>
          <w:sz w:val="18"/>
          <w:szCs w:val="18"/>
        </w:rPr>
        <w:t xml:space="preserve"> параметры урлу. И после нажатия кнопки </w:t>
      </w:r>
      <w:r>
        <w:rPr>
          <w:rFonts w:ascii="Verdana" w:hAnsi="Verdana"/>
          <w:color w:val="484848"/>
          <w:sz w:val="18"/>
          <w:szCs w:val="18"/>
          <w:u w:val="single"/>
        </w:rPr>
        <w:t>Подобрать</w:t>
      </w:r>
      <w:r>
        <w:rPr>
          <w:rFonts w:ascii="Verdana" w:hAnsi="Verdana"/>
          <w:color w:val="484848"/>
          <w:sz w:val="18"/>
          <w:szCs w:val="18"/>
        </w:rPr>
        <w:t>, переходить по сформированному адресу.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Например в форме мы выбрали </w:t>
      </w:r>
      <w:r>
        <w:rPr>
          <w:rFonts w:ascii="Verdana" w:hAnsi="Verdana"/>
          <w:color w:val="484848"/>
          <w:sz w:val="18"/>
          <w:szCs w:val="18"/>
          <w:u w:val="single"/>
        </w:rPr>
        <w:t>День рождения</w:t>
      </w:r>
      <w:r>
        <w:rPr>
          <w:rFonts w:ascii="Verdana" w:hAnsi="Verdana"/>
          <w:color w:val="484848"/>
          <w:sz w:val="18"/>
          <w:szCs w:val="18"/>
        </w:rPr>
        <w:t xml:space="preserve">, </w:t>
      </w:r>
      <w:r>
        <w:rPr>
          <w:rFonts w:ascii="Verdana" w:hAnsi="Verdana"/>
          <w:color w:val="484848"/>
          <w:sz w:val="18"/>
          <w:szCs w:val="18"/>
          <w:u w:val="single"/>
        </w:rPr>
        <w:t>Женщине</w:t>
      </w:r>
      <w:r>
        <w:rPr>
          <w:rFonts w:ascii="Verdana" w:hAnsi="Verdana"/>
          <w:color w:val="484848"/>
          <w:sz w:val="18"/>
          <w:szCs w:val="18"/>
        </w:rPr>
        <w:t xml:space="preserve">, </w:t>
      </w:r>
      <w:r>
        <w:rPr>
          <w:rFonts w:ascii="Verdana" w:hAnsi="Verdana"/>
          <w:color w:val="484848"/>
          <w:sz w:val="18"/>
          <w:szCs w:val="18"/>
          <w:u w:val="single"/>
        </w:rPr>
        <w:t>Любимой</w:t>
      </w:r>
      <w:r>
        <w:rPr>
          <w:rFonts w:ascii="Verdana" w:hAnsi="Verdana"/>
          <w:color w:val="484848"/>
          <w:sz w:val="18"/>
          <w:szCs w:val="18"/>
        </w:rPr>
        <w:t xml:space="preserve"> и </w:t>
      </w:r>
      <w:r>
        <w:rPr>
          <w:rFonts w:ascii="Verdana" w:hAnsi="Verdana"/>
          <w:color w:val="484848"/>
          <w:sz w:val="18"/>
          <w:szCs w:val="18"/>
          <w:u w:val="single"/>
        </w:rPr>
        <w:t>Сувениры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u w:val="single"/>
          <w:lang w:val="en-US"/>
        </w:rPr>
        <w:t>Url</w:t>
      </w:r>
      <w:r>
        <w:rPr>
          <w:rFonts w:ascii="Verdana" w:hAnsi="Verdana"/>
          <w:color w:val="484848"/>
          <w:sz w:val="18"/>
          <w:szCs w:val="18"/>
        </w:rPr>
        <w:t xml:space="preserve"> получается 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hyperlink r:id="rId9">
        <w:r>
          <w:rPr>
            <w:rStyle w:val="Style14"/>
            <w:rFonts w:ascii="Verdana" w:hAnsi="Verdana"/>
            <w:sz w:val="18"/>
            <w:szCs w:val="18"/>
            <w:lang w:val="en-US"/>
          </w:rPr>
          <w:t>http</w:t>
        </w:r>
        <w:r>
          <w:rPr>
            <w:rStyle w:val="Style14"/>
            <w:rFonts w:ascii="Verdana" w:hAnsi="Verdana"/>
            <w:sz w:val="18"/>
            <w:szCs w:val="18"/>
          </w:rPr>
          <w:t>://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market</w:t>
        </w:r>
        <w:r>
          <w:rPr>
            <w:rStyle w:val="Style14"/>
            <w:rFonts w:ascii="Verdana" w:hAnsi="Verdana"/>
            <w:sz w:val="18"/>
            <w:szCs w:val="18"/>
          </w:rPr>
          <w:t>.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yandex</w:t>
        </w:r>
        <w:r>
          <w:rPr>
            <w:rStyle w:val="Style14"/>
            <w:rFonts w:ascii="Verdana" w:hAnsi="Verdana"/>
            <w:sz w:val="18"/>
            <w:szCs w:val="18"/>
          </w:rPr>
          <w:t>.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ru</w:t>
        </w:r>
        <w:r>
          <w:rPr>
            <w:rStyle w:val="Style14"/>
            <w:rFonts w:ascii="Verdana" w:hAnsi="Verdana"/>
            <w:sz w:val="18"/>
            <w:szCs w:val="18"/>
          </w:rPr>
          <w:t>/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gifts</w:t>
        </w:r>
        <w:r>
          <w:rPr>
            <w:rStyle w:val="Style14"/>
            <w:rFonts w:ascii="Verdana" w:hAnsi="Verdana"/>
            <w:sz w:val="18"/>
            <w:szCs w:val="18"/>
          </w:rPr>
          <w:t>-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result</w:t>
        </w:r>
        <w:r>
          <w:rPr>
            <w:rStyle w:val="Style14"/>
            <w:rFonts w:ascii="Verdana" w:hAnsi="Verdana"/>
            <w:sz w:val="18"/>
            <w:szCs w:val="18"/>
          </w:rPr>
          <w:t>.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xml</w:t>
        </w:r>
        <w:r>
          <w:rPr>
            <w:rStyle w:val="Style14"/>
            <w:rFonts w:ascii="Verdana" w:hAnsi="Verdana"/>
            <w:sz w:val="18"/>
            <w:szCs w:val="18"/>
          </w:rPr>
          <w:t>?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day</w:t>
        </w:r>
        <w:r>
          <w:rPr>
            <w:rStyle w:val="Style14"/>
            <w:rFonts w:ascii="Verdana" w:hAnsi="Verdana"/>
            <w:sz w:val="18"/>
            <w:szCs w:val="18"/>
          </w:rPr>
          <w:t>=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BirthdayPresent</w:t>
        </w:r>
        <w:r>
          <w:rPr>
            <w:rStyle w:val="Style14"/>
            <w:rFonts w:ascii="Verdana" w:hAnsi="Verdana"/>
            <w:sz w:val="18"/>
            <w:szCs w:val="18"/>
          </w:rPr>
          <w:t>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gender</w:t>
        </w:r>
        <w:r>
          <w:rPr>
            <w:rStyle w:val="Style14"/>
            <w:rFonts w:ascii="Verdana" w:hAnsi="Verdana"/>
            <w:sz w:val="18"/>
            <w:szCs w:val="18"/>
          </w:rPr>
          <w:t>=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ForWoman</w:t>
        </w:r>
        <w:r>
          <w:rPr>
            <w:rStyle w:val="Style14"/>
            <w:rFonts w:ascii="Verdana" w:hAnsi="Verdana"/>
            <w:sz w:val="18"/>
            <w:szCs w:val="18"/>
          </w:rPr>
          <w:t>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for</w:t>
        </w:r>
        <w:r>
          <w:rPr>
            <w:rStyle w:val="Style14"/>
            <w:rFonts w:ascii="Verdana" w:hAnsi="Verdana"/>
            <w:sz w:val="18"/>
            <w:szCs w:val="18"/>
          </w:rPr>
          <w:t>=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ForLover</w:t>
        </w:r>
        <w:r>
          <w:rPr>
            <w:rStyle w:val="Style14"/>
            <w:rFonts w:ascii="Verdana" w:hAnsi="Verdana"/>
            <w:sz w:val="18"/>
            <w:szCs w:val="18"/>
          </w:rPr>
          <w:t>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age</w:t>
        </w:r>
        <w:r>
          <w:rPr>
            <w:rStyle w:val="Style14"/>
            <w:rFonts w:ascii="Verdana" w:hAnsi="Verdana"/>
            <w:sz w:val="18"/>
            <w:szCs w:val="18"/>
          </w:rPr>
          <w:t>=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NoImportance</w:t>
        </w:r>
        <w:r>
          <w:rPr>
            <w:rStyle w:val="Style14"/>
            <w:rFonts w:ascii="Verdana" w:hAnsi="Verdana"/>
            <w:sz w:val="18"/>
            <w:szCs w:val="18"/>
          </w:rPr>
          <w:t>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Price</w:t>
        </w:r>
        <w:r>
          <w:rPr>
            <w:rStyle w:val="Style14"/>
            <w:rFonts w:ascii="Verdana" w:hAnsi="Verdana"/>
            <w:sz w:val="18"/>
            <w:szCs w:val="18"/>
          </w:rPr>
          <w:t>_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min</w:t>
        </w:r>
        <w:r>
          <w:rPr>
            <w:rStyle w:val="Style14"/>
            <w:rFonts w:ascii="Verdana" w:hAnsi="Verdana"/>
            <w:sz w:val="18"/>
            <w:szCs w:val="18"/>
          </w:rPr>
          <w:t>=0&amp;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Price</w:t>
        </w:r>
        <w:r>
          <w:rPr>
            <w:rStyle w:val="Style14"/>
            <w:rFonts w:ascii="Verdana" w:hAnsi="Verdana"/>
            <w:sz w:val="18"/>
            <w:szCs w:val="18"/>
          </w:rPr>
          <w:t>_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max</w:t>
        </w:r>
        <w:r>
          <w:rPr>
            <w:rStyle w:val="Style14"/>
            <w:rFonts w:ascii="Verdana" w:hAnsi="Verdana"/>
            <w:sz w:val="18"/>
            <w:szCs w:val="18"/>
          </w:rPr>
          <w:t>=400000&amp;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Souvenir</w:t>
        </w:r>
        <w:r>
          <w:rPr>
            <w:rStyle w:val="Style14"/>
            <w:rFonts w:ascii="Verdana" w:hAnsi="Verdana"/>
            <w:sz w:val="18"/>
            <w:szCs w:val="18"/>
          </w:rPr>
          <w:t>=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on</w:t>
        </w:r>
        <w:r>
          <w:rPr>
            <w:rStyle w:val="Style14"/>
            <w:rFonts w:ascii="Verdana" w:hAnsi="Verdana"/>
            <w:sz w:val="18"/>
            <w:szCs w:val="18"/>
          </w:rPr>
          <w:t>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Original</w:t>
        </w:r>
        <w:r>
          <w:rPr>
            <w:rStyle w:val="Style14"/>
            <w:rFonts w:ascii="Verdana" w:hAnsi="Verdana"/>
            <w:sz w:val="18"/>
            <w:szCs w:val="18"/>
          </w:rPr>
          <w:t>=1&amp;</w:t>
        </w:r>
        <w:r>
          <w:rPr>
            <w:rStyle w:val="Style14"/>
            <w:rFonts w:ascii="Verdana" w:hAnsi="Verdana"/>
            <w:sz w:val="18"/>
            <w:szCs w:val="18"/>
            <w:lang w:val="en-US"/>
          </w:rPr>
          <w:t>Romantic</w:t>
        </w:r>
        <w:r>
          <w:rPr>
            <w:rStyle w:val="Style14"/>
            <w:rFonts w:ascii="Verdana" w:hAnsi="Verdana"/>
            <w:sz w:val="18"/>
            <w:szCs w:val="18"/>
          </w:rPr>
          <w:t>=1</w:t>
        </w:r>
      </w:hyperlink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i/>
          <w:color w:val="484848"/>
          <w:sz w:val="18"/>
          <w:szCs w:val="18"/>
        </w:rPr>
        <w:t>*&amp;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Price</w:t>
      </w:r>
      <w:r>
        <w:rPr>
          <w:rFonts w:ascii="Verdana" w:hAnsi="Verdana"/>
          <w:i/>
          <w:color w:val="484848"/>
          <w:sz w:val="18"/>
          <w:szCs w:val="18"/>
        </w:rPr>
        <w:t>_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min</w:t>
      </w:r>
      <w:r>
        <w:rPr>
          <w:rFonts w:ascii="Verdana" w:hAnsi="Verdana"/>
          <w:i/>
          <w:color w:val="484848"/>
          <w:sz w:val="18"/>
          <w:szCs w:val="18"/>
        </w:rPr>
        <w:t>=0&amp;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Price</w:t>
      </w:r>
      <w:r>
        <w:rPr>
          <w:rFonts w:ascii="Verdana" w:hAnsi="Verdana"/>
          <w:i/>
          <w:color w:val="484848"/>
          <w:sz w:val="18"/>
          <w:szCs w:val="18"/>
        </w:rPr>
        <w:t>_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max</w:t>
      </w:r>
      <w:r>
        <w:rPr>
          <w:rFonts w:ascii="Verdana" w:hAnsi="Verdana"/>
          <w:i/>
          <w:color w:val="484848"/>
          <w:sz w:val="18"/>
          <w:szCs w:val="18"/>
        </w:rPr>
        <w:t>=400000&amp;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Souvenir</w:t>
      </w:r>
      <w:r>
        <w:rPr>
          <w:rFonts w:ascii="Verdana" w:hAnsi="Verdana"/>
          <w:i/>
          <w:color w:val="484848"/>
          <w:sz w:val="18"/>
          <w:szCs w:val="18"/>
        </w:rPr>
        <w:t>=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on</w:t>
      </w:r>
      <w:r>
        <w:rPr>
          <w:rFonts w:ascii="Verdana" w:hAnsi="Verdana"/>
          <w:i/>
          <w:color w:val="484848"/>
          <w:sz w:val="18"/>
          <w:szCs w:val="18"/>
        </w:rPr>
        <w:t>&amp;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Original</w:t>
      </w:r>
      <w:r>
        <w:rPr>
          <w:rFonts w:ascii="Verdana" w:hAnsi="Verdana"/>
          <w:i/>
          <w:color w:val="484848"/>
          <w:sz w:val="18"/>
          <w:szCs w:val="18"/>
        </w:rPr>
        <w:t>=1&amp;</w:t>
      </w:r>
      <w:r>
        <w:rPr>
          <w:rFonts w:ascii="Verdana" w:hAnsi="Verdana"/>
          <w:i/>
          <w:color w:val="484848"/>
          <w:sz w:val="18"/>
          <w:szCs w:val="18"/>
          <w:lang w:val="en-US"/>
        </w:rPr>
        <w:t>Romantic</w:t>
      </w:r>
      <w:r>
        <w:rPr>
          <w:rFonts w:ascii="Verdana" w:hAnsi="Verdana"/>
          <w:i/>
          <w:color w:val="484848"/>
          <w:sz w:val="18"/>
          <w:szCs w:val="18"/>
        </w:rPr>
        <w:t>=1</w:t>
      </w:r>
      <w:r>
        <w:rPr>
          <w:rFonts w:ascii="Verdana" w:hAnsi="Verdana"/>
          <w:color w:val="484848"/>
          <w:sz w:val="18"/>
          <w:szCs w:val="18"/>
        </w:rPr>
        <w:t xml:space="preserve"> – эти параметры мы не указывали, но маркет их подставляет. Можно делать также можно просто оставить пустыми, и так понятно что по умолчанию будет 0 или 1(на ползунках). На усмотрение разработчика.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*как обязательное условие (называние переменных нужно другое уникальное, ни как у маркета, для отличия)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*как обязательное условие – урлы должны формироваться динамично и работать даже без заполнения формы (только по урлу выдавать нужный товар).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b/>
          <w:sz w:val="18"/>
          <w:b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2. Результаты поиска.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Результаты поиска должны формировать запрос взяв </w:t>
      </w:r>
      <w:r>
        <w:rPr>
          <w:rFonts w:ascii="Verdana" w:hAnsi="Verdana"/>
          <w:color w:val="484848"/>
          <w:sz w:val="18"/>
          <w:szCs w:val="18"/>
          <w:lang w:val="en-US"/>
        </w:rPr>
        <w:t>get</w:t>
      </w:r>
      <w:r>
        <w:rPr>
          <w:rFonts w:ascii="Verdana" w:hAnsi="Verdana"/>
          <w:color w:val="484848"/>
          <w:sz w:val="18"/>
          <w:szCs w:val="18"/>
        </w:rPr>
        <w:t xml:space="preserve"> переменные из </w:t>
      </w:r>
      <w:r>
        <w:rPr>
          <w:rFonts w:ascii="Verdana" w:hAnsi="Verdana"/>
          <w:color w:val="484848"/>
          <w:sz w:val="18"/>
          <w:szCs w:val="18"/>
          <w:lang w:val="en-US"/>
        </w:rPr>
        <w:t>url</w:t>
      </w:r>
      <w:r>
        <w:rPr>
          <w:rFonts w:ascii="Verdana" w:hAnsi="Verdana"/>
          <w:color w:val="484848"/>
          <w:sz w:val="18"/>
          <w:szCs w:val="18"/>
        </w:rPr>
        <w:t xml:space="preserve"> и сделав выборку к БД. Вытащив товары.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>Сортировка осуществляется по 2м ключевым факторам. Сначала: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 xml:space="preserve">А </w:t>
      </w:r>
      <w:r>
        <w:rPr>
          <w:rFonts w:ascii="Verdana" w:hAnsi="Verdana"/>
          <w:color w:val="484848"/>
          <w:sz w:val="18"/>
          <w:szCs w:val="18"/>
        </w:rPr>
        <w:t xml:space="preserve">– по соответствию выбранных параметров (отсекая которые не были выбраны (радиокнопки) в форме или не подпадают под ее значение. По умолчанию, некоторые поля (чекбоксы) например рубрики </w:t>
      </w:r>
      <w:r>
        <w:rPr>
          <w:rFonts w:ascii="Verdana" w:hAnsi="Verdana"/>
          <w:color w:val="484848"/>
          <w:sz w:val="18"/>
          <w:szCs w:val="18"/>
          <w:u w:val="single"/>
        </w:rPr>
        <w:t>Категории</w:t>
      </w:r>
      <w:r>
        <w:rPr>
          <w:rFonts w:ascii="Verdana" w:hAnsi="Verdana"/>
          <w:color w:val="484848"/>
          <w:sz w:val="18"/>
          <w:szCs w:val="18"/>
        </w:rPr>
        <w:t>, если не были выбраны то считаются активными).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Б</w:t>
      </w:r>
      <w:r>
        <w:rPr>
          <w:rFonts w:ascii="Verdana" w:hAnsi="Verdana"/>
          <w:color w:val="484848"/>
          <w:sz w:val="18"/>
          <w:szCs w:val="18"/>
        </w:rPr>
        <w:t xml:space="preserve"> – по значениям БД (описанным в п. 4). Т.к. поле кому можно выбрать только одно (радиокнопкой) то и сортировка не будет пересекаться.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b/>
          <w:sz w:val="18"/>
          <w:b/>
          <w:szCs w:val="18"/>
          <w:rFonts w:ascii="Verdana" w:hAnsi="Verdana"/>
          <w:color w:val="484848"/>
        </w:rPr>
      </w:pPr>
      <w:r>
        <w:rPr>
          <w:rFonts w:ascii="Verdana" w:hAnsi="Verdana"/>
          <w:b/>
          <w:color w:val="484848"/>
          <w:sz w:val="18"/>
          <w:szCs w:val="18"/>
        </w:rPr>
        <w:t>Блоки на странице: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u w:val="single"/>
        </w:rPr>
        <w:t>Блок вывода товаров</w:t>
      </w:r>
      <w:r>
        <w:rPr>
          <w:rFonts w:ascii="Verdana" w:hAnsi="Verdana"/>
          <w:color w:val="484848"/>
          <w:sz w:val="18"/>
          <w:szCs w:val="18"/>
        </w:rPr>
        <w:t xml:space="preserve"> – по аналогии с Яндекс.Подарками – только картинки выводим из нашего каталога (обсуждалось в парсинге в БД. П.1). А урл товара вставляем из БД п.5.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u w:val="single"/>
        </w:rPr>
        <w:t>Текстовый блок количество товаров</w:t>
      </w:r>
      <w:r>
        <w:rPr>
          <w:rFonts w:ascii="Verdana" w:hAnsi="Verdana"/>
          <w:color w:val="484848"/>
          <w:sz w:val="18"/>
          <w:szCs w:val="18"/>
        </w:rPr>
        <w:t xml:space="preserve"> – показывает сколько товаров выбрано по </w:t>
      </w:r>
      <w:r>
        <w:rPr>
          <w:rFonts w:ascii="Verdana" w:hAnsi="Verdana"/>
          <w:color w:val="484848"/>
          <w:sz w:val="18"/>
          <w:szCs w:val="18"/>
          <w:lang w:val="en-US"/>
        </w:rPr>
        <w:t>count</w:t>
      </w:r>
      <w:r>
        <w:rPr>
          <w:rFonts w:ascii="Verdana" w:hAnsi="Verdana"/>
          <w:color w:val="484848"/>
          <w:sz w:val="18"/>
          <w:szCs w:val="18"/>
        </w:rPr>
        <w:t>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u w:val="single"/>
        </w:rPr>
        <w:t xml:space="preserve">Текстовые блоки </w:t>
      </w:r>
      <w:r>
        <w:rPr>
          <w:rFonts w:ascii="Verdana" w:hAnsi="Verdana"/>
          <w:color w:val="484848"/>
          <w:sz w:val="18"/>
          <w:szCs w:val="18"/>
          <w:u w:val="single"/>
          <w:lang w:val="en-US"/>
        </w:rPr>
        <w:t>meta</w:t>
      </w:r>
      <w:r>
        <w:rPr>
          <w:rFonts w:ascii="Verdana" w:hAnsi="Verdana"/>
          <w:color w:val="484848"/>
          <w:sz w:val="18"/>
          <w:szCs w:val="18"/>
        </w:rPr>
        <w:t xml:space="preserve"> – Нужно генерировать своими «средствами» без парсинга (</w:t>
      </w:r>
      <w:r>
        <w:rPr>
          <w:rFonts w:ascii="Verdana" w:hAnsi="Verdana"/>
          <w:color w:val="484848"/>
          <w:sz w:val="18"/>
          <w:szCs w:val="18"/>
          <w:lang w:val="en-US"/>
        </w:rPr>
        <w:t>title</w:t>
      </w:r>
      <w:r>
        <w:rPr>
          <w:rFonts w:ascii="Verdana" w:hAnsi="Verdana"/>
          <w:color w:val="484848"/>
          <w:sz w:val="18"/>
          <w:szCs w:val="18"/>
        </w:rPr>
        <w:t xml:space="preserve"> и </w:t>
      </w:r>
      <w:r>
        <w:rPr>
          <w:rFonts w:ascii="Verdana" w:hAnsi="Verdana"/>
          <w:color w:val="484848"/>
          <w:sz w:val="18"/>
          <w:szCs w:val="18"/>
          <w:lang w:val="en-US"/>
        </w:rPr>
        <w:t>h</w:t>
      </w:r>
      <w:r>
        <w:rPr>
          <w:rFonts w:ascii="Verdana" w:hAnsi="Verdana"/>
          <w:color w:val="484848"/>
          <w:sz w:val="18"/>
          <w:szCs w:val="18"/>
        </w:rPr>
        <w:t>1). Данные брать из фильтра, для первой версии пойдет вид (</w:t>
      </w:r>
      <w:r>
        <w:rPr>
          <w:rFonts w:ascii="Verdana" w:hAnsi="Verdana"/>
          <w:color w:val="484848"/>
          <w:sz w:val="18"/>
          <w:szCs w:val="18"/>
          <w:shd w:fill="FFFFFF" w:val="clear"/>
        </w:rPr>
        <w:t>Подарки на день рождение: для любимой: 40-50 лет</w:t>
      </w:r>
      <w:r>
        <w:rPr>
          <w:rFonts w:ascii="Verdana" w:hAnsi="Verdana"/>
          <w:color w:val="484848"/>
          <w:sz w:val="18"/>
          <w:szCs w:val="18"/>
        </w:rPr>
        <w:t xml:space="preserve">). То есть подставлять активированные пользователем (или урлом) фильтры. Каждый фильтр будет иметь свой человеческий вид, немного отличающийся от названия в фильтре. Полученный результат выдается в </w:t>
      </w:r>
      <w:r>
        <w:rPr>
          <w:rFonts w:ascii="Verdana" w:hAnsi="Verdana"/>
          <w:color w:val="484848"/>
          <w:sz w:val="18"/>
          <w:szCs w:val="18"/>
          <w:lang w:val="en-US"/>
        </w:rPr>
        <w:t>h</w:t>
      </w:r>
      <w:r>
        <w:rPr>
          <w:rFonts w:ascii="Verdana" w:hAnsi="Verdana"/>
          <w:color w:val="484848"/>
          <w:sz w:val="18"/>
          <w:szCs w:val="18"/>
        </w:rPr>
        <w:t xml:space="preserve">1 и </w:t>
      </w:r>
      <w:r>
        <w:rPr>
          <w:rFonts w:ascii="Verdana" w:hAnsi="Verdana"/>
          <w:color w:val="484848"/>
          <w:sz w:val="18"/>
          <w:szCs w:val="18"/>
          <w:lang w:val="en-US"/>
        </w:rPr>
        <w:t>title</w:t>
      </w:r>
      <w:r>
        <w:rPr>
          <w:rFonts w:ascii="Verdana" w:hAnsi="Verdana"/>
          <w:color w:val="484848"/>
          <w:sz w:val="18"/>
          <w:szCs w:val="18"/>
        </w:rPr>
        <w:t>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i/>
          <w:color w:val="484848"/>
          <w:sz w:val="18"/>
          <w:szCs w:val="18"/>
        </w:rPr>
        <w:t xml:space="preserve">Название фильтров: </w:t>
      </w:r>
      <w:r>
        <w:rPr>
          <w:rFonts w:ascii="Verdana" w:hAnsi="Verdana"/>
          <w:color w:val="484848"/>
          <w:sz w:val="18"/>
          <w:szCs w:val="18"/>
        </w:rPr>
        <w:t>текст подстановки для генерации</w:t>
      </w:r>
      <w:r/>
    </w:p>
    <w:p>
      <w:pPr>
        <w:pStyle w:val="NormalWeb"/>
        <w:numPr>
          <w:ilvl w:val="0"/>
          <w:numId w:val="4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i/>
          <w:color w:val="484848"/>
          <w:sz w:val="18"/>
          <w:szCs w:val="18"/>
        </w:rPr>
        <w:t>Повод:</w:t>
      </w:r>
      <w:r>
        <w:rPr>
          <w:rFonts w:ascii="Verdana" w:hAnsi="Verdana"/>
          <w:color w:val="484848"/>
          <w:sz w:val="18"/>
          <w:szCs w:val="18"/>
        </w:rPr>
        <w:t xml:space="preserve"> Подарок на День Рождение\на юбилей\на день свадьбы\на новоселье\в благодарность\-</w:t>
      </w:r>
      <w:r/>
    </w:p>
    <w:p>
      <w:pPr>
        <w:pStyle w:val="NormalWeb"/>
        <w:numPr>
          <w:ilvl w:val="0"/>
          <w:numId w:val="4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i/>
          <w:color w:val="484848"/>
          <w:sz w:val="18"/>
          <w:szCs w:val="18"/>
        </w:rPr>
        <w:t>Кому:</w:t>
      </w:r>
      <w:r>
        <w:rPr>
          <w:rFonts w:ascii="Verdana" w:hAnsi="Verdana"/>
          <w:color w:val="484848"/>
          <w:sz w:val="18"/>
          <w:szCs w:val="18"/>
        </w:rPr>
        <w:t xml:space="preserve"> для любимой\коллеге\босса\подруги\девочки\мамы\бабушки\другу\мальчику\папе\дедушке\себе</w:t>
      </w:r>
      <w:r/>
    </w:p>
    <w:p>
      <w:pPr>
        <w:pStyle w:val="NormalWeb"/>
        <w:numPr>
          <w:ilvl w:val="0"/>
          <w:numId w:val="4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i/>
          <w:color w:val="484848"/>
          <w:sz w:val="18"/>
          <w:szCs w:val="18"/>
        </w:rPr>
        <w:t>Возраст:</w:t>
      </w:r>
      <w:r>
        <w:rPr>
          <w:rFonts w:ascii="Verdana" w:hAnsi="Verdana"/>
          <w:color w:val="484848"/>
          <w:sz w:val="18"/>
          <w:szCs w:val="18"/>
        </w:rPr>
        <w:t xml:space="preserve"> (градация возраста)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shd w:fill="C0C0C0" w:val="clear"/>
        </w:rPr>
        <w:t>В последующей версии нужен более гибкий вариант.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u w:val="single"/>
        </w:rPr>
        <w:t>Пагинация</w:t>
      </w:r>
      <w:r>
        <w:rPr>
          <w:rFonts w:ascii="Verdana" w:hAnsi="Verdana"/>
          <w:color w:val="484848"/>
          <w:sz w:val="18"/>
          <w:szCs w:val="18"/>
        </w:rPr>
        <w:t xml:space="preserve"> – По аналогии с Маркетом. Если сложно реализовать, то можно без нее  *(максимум по фильтру выходит 335 товаров, но это совсем редкость. Обычно меньше 60).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Если пагинация реализуется, то нужно в конце </w:t>
      </w:r>
      <w:r>
        <w:rPr>
          <w:rFonts w:ascii="Verdana" w:hAnsi="Verdana"/>
          <w:color w:val="484848"/>
          <w:sz w:val="18"/>
          <w:szCs w:val="18"/>
          <w:lang w:val="en-US"/>
        </w:rPr>
        <w:t>title</w:t>
      </w:r>
      <w:r>
        <w:rPr>
          <w:rFonts w:ascii="Verdana" w:hAnsi="Verdana"/>
          <w:color w:val="484848"/>
          <w:sz w:val="18"/>
          <w:szCs w:val="18"/>
        </w:rPr>
        <w:t xml:space="preserve"> добавлять «Страница - %</w:t>
      </w:r>
      <w:r>
        <w:rPr>
          <w:rFonts w:ascii="Verdana" w:hAnsi="Verdana"/>
          <w:color w:val="484848"/>
          <w:sz w:val="18"/>
          <w:szCs w:val="18"/>
          <w:lang w:val="en-US"/>
        </w:rPr>
        <w:t>n</w:t>
      </w:r>
      <w:r>
        <w:rPr>
          <w:rFonts w:ascii="Verdana" w:hAnsi="Verdana"/>
          <w:color w:val="484848"/>
          <w:sz w:val="18"/>
          <w:szCs w:val="18"/>
        </w:rPr>
        <w:t>».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u w:val="single"/>
        </w:rPr>
        <w:t>Форма подбора</w:t>
      </w:r>
      <w:r>
        <w:rPr>
          <w:rFonts w:ascii="Verdana" w:hAnsi="Verdana"/>
          <w:color w:val="484848"/>
          <w:sz w:val="18"/>
          <w:szCs w:val="18"/>
        </w:rPr>
        <w:t xml:space="preserve"> – просто вставить ту, которая была реализована с главной стр. Только изменяется дизайн.</w:t>
      </w:r>
      <w:r/>
    </w:p>
    <w:p>
      <w:pPr>
        <w:pStyle w:val="NormalWeb"/>
        <w:pBdr>
          <w:bottom w:val="single" w:sz="12" w:space="1" w:color="00000A"/>
        </w:pBd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*Верстку нужно на 1м этапе взять с я.подарков. Конкретно </w:t>
      </w:r>
      <w:r>
        <w:rPr>
          <w:rFonts w:ascii="Verdana" w:hAnsi="Verdana"/>
          <w:color w:val="484848"/>
          <w:sz w:val="18"/>
          <w:szCs w:val="18"/>
          <w:lang w:val="en-US"/>
        </w:rPr>
        <w:t>css</w:t>
      </w:r>
      <w:r>
        <w:rPr>
          <w:rFonts w:ascii="Verdana" w:hAnsi="Verdana"/>
          <w:color w:val="484848"/>
          <w:sz w:val="18"/>
          <w:szCs w:val="18"/>
        </w:rPr>
        <w:t xml:space="preserve"> стили, картинки, </w:t>
      </w:r>
      <w:r>
        <w:rPr>
          <w:rFonts w:ascii="Verdana" w:hAnsi="Verdana"/>
          <w:color w:val="484848"/>
          <w:sz w:val="18"/>
          <w:szCs w:val="18"/>
          <w:lang w:val="en-US"/>
        </w:rPr>
        <w:t>html</w:t>
      </w:r>
      <w:r>
        <w:rPr>
          <w:rFonts w:ascii="Verdana" w:hAnsi="Verdana"/>
          <w:color w:val="484848"/>
          <w:sz w:val="18"/>
          <w:szCs w:val="18"/>
        </w:rPr>
        <w:t xml:space="preserve"> верстку. А уже далее при смене дизайна изменить вид блоков – отдельно!</w:t>
      </w:r>
      <w:r/>
    </w:p>
    <w:p>
      <w:pPr>
        <w:pStyle w:val="NormalWeb"/>
        <w:shd w:val="clear" w:color="auto" w:themeColor="" w:themeTint="" w:themeShade="" w:fill="FFFFFF" w:themeFill="" w:themeFillTint="" w:themeFillShade=""/>
      </w:pPr>
      <w:r>
        <w:rPr>
          <w:rFonts w:ascii="Verdana" w:hAnsi="Verdana"/>
          <w:color w:val="484848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b w:val="false"/>
          <w:b w:val="false"/>
          <w:rFonts w:ascii="Verdana" w:hAnsi="Verdana"/>
          <w:color w:val="484848"/>
        </w:rPr>
      </w:pPr>
      <w:r>
        <w:rPr>
          <w:rStyle w:val="Strong"/>
          <w:rFonts w:ascii="Verdana" w:hAnsi="Verdana"/>
          <w:color w:val="484848"/>
        </w:rPr>
        <w:t xml:space="preserve">Вариант </w:t>
      </w:r>
      <w:r>
        <w:rPr>
          <w:rStyle w:val="Strong"/>
          <w:rFonts w:ascii="Verdana" w:hAnsi="Verdana"/>
          <w:color w:val="484848"/>
          <w:lang w:val="en-US"/>
        </w:rPr>
        <w:t>II</w:t>
      </w:r>
      <w:r>
        <w:rPr>
          <w:rStyle w:val="Strong"/>
          <w:rFonts w:ascii="Verdana" w:hAnsi="Verdana"/>
          <w:color w:val="484848"/>
        </w:rPr>
        <w:t xml:space="preserve"> </w:t>
      </w:r>
      <w:r>
        <w:rPr>
          <w:rStyle w:val="Strong"/>
          <w:rFonts w:ascii="Verdana" w:hAnsi="Verdana"/>
          <w:b w:val="false"/>
          <w:color w:val="484848"/>
        </w:rPr>
        <w:t xml:space="preserve">– </w:t>
      </w:r>
      <w:r>
        <w:rPr>
          <w:rStyle w:val="Strong"/>
          <w:rFonts w:ascii="Verdana" w:hAnsi="Verdana"/>
          <w:b w:val="false"/>
          <w:color w:val="484848"/>
          <w:lang w:val="en-US"/>
        </w:rPr>
        <w:t>MVP</w:t>
      </w:r>
      <w:r>
        <w:rPr>
          <w:rStyle w:val="Strong"/>
          <w:rFonts w:ascii="Verdana" w:hAnsi="Verdana"/>
          <w:b w:val="false"/>
          <w:color w:val="484848"/>
        </w:rPr>
        <w:t xml:space="preserve"> версия сервиса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Нужна уже готовая </w:t>
      </w:r>
      <w:r>
        <w:rPr>
          <w:rFonts w:ascii="Verdana" w:hAnsi="Verdana"/>
          <w:color w:val="484848"/>
          <w:sz w:val="18"/>
          <w:szCs w:val="18"/>
          <w:lang w:val="en-US"/>
        </w:rPr>
        <w:t>CMS</w:t>
      </w:r>
      <w:r>
        <w:rPr>
          <w:rFonts w:ascii="Verdana" w:hAnsi="Verdana"/>
          <w:color w:val="484848"/>
          <w:sz w:val="18"/>
          <w:szCs w:val="18"/>
        </w:rPr>
        <w:t xml:space="preserve"> в которой будет реализовано 2 ключевые возможности (по сути нужно тоже самое что и описывалось в варианте №1, только со своим ручным заполнением, картинки, текстовые поля, параметры значений под форму). На первом этапе нужно будет спарсить данные «товаров» из Яндекс.Подарков и реализовать аналогичный подбор.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В </w:t>
      </w:r>
      <w:r>
        <w:rPr>
          <w:rFonts w:ascii="Verdana" w:hAnsi="Verdana"/>
          <w:color w:val="484848"/>
          <w:sz w:val="18"/>
          <w:szCs w:val="18"/>
          <w:lang w:val="en-US"/>
        </w:rPr>
        <w:t xml:space="preserve">CMS </w:t>
      </w:r>
      <w:r>
        <w:rPr>
          <w:rFonts w:ascii="Verdana" w:hAnsi="Verdana"/>
          <w:color w:val="484848"/>
          <w:sz w:val="18"/>
          <w:szCs w:val="18"/>
        </w:rPr>
        <w:t>должны быть:</w:t>
      </w:r>
      <w:r/>
    </w:p>
    <w:p>
      <w:pPr>
        <w:pStyle w:val="NormalWeb"/>
        <w:numPr>
          <w:ilvl w:val="0"/>
          <w:numId w:val="3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FF0000"/>
          <w:sz w:val="18"/>
          <w:szCs w:val="18"/>
        </w:rPr>
        <w:t xml:space="preserve">Ключевое! </w:t>
      </w:r>
      <w:r>
        <w:rPr>
          <w:rFonts w:ascii="Verdana" w:hAnsi="Verdana"/>
          <w:color w:val="484848"/>
          <w:sz w:val="18"/>
          <w:szCs w:val="18"/>
        </w:rPr>
        <w:t>Возможность создать через админку товарам любые поля (текстовые, числовые, булевые). И возможность далее удобно работать по заполнению этих товаров.</w:t>
      </w:r>
      <w:r/>
    </w:p>
    <w:p>
      <w:pPr>
        <w:pStyle w:val="NormalWeb"/>
        <w:numPr>
          <w:ilvl w:val="0"/>
          <w:numId w:val="3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FF0000"/>
          <w:sz w:val="18"/>
          <w:szCs w:val="18"/>
        </w:rPr>
        <w:t xml:space="preserve">Ключевое! </w:t>
      </w:r>
      <w:r>
        <w:rPr>
          <w:rFonts w:ascii="Verdana" w:hAnsi="Verdana"/>
          <w:color w:val="484848"/>
          <w:sz w:val="18"/>
          <w:szCs w:val="18"/>
        </w:rPr>
        <w:t xml:space="preserve">Возможность создание формы подбора товаров по заданным параметрам формы (которые мы берем заполненные с п.1). Любо легкая реализация этой формы разработчиком через средства предоставляемые </w:t>
      </w:r>
      <w:r>
        <w:rPr>
          <w:rFonts w:ascii="Verdana" w:hAnsi="Verdana"/>
          <w:color w:val="484848"/>
          <w:sz w:val="18"/>
          <w:szCs w:val="18"/>
          <w:lang w:val="en-US"/>
        </w:rPr>
        <w:t>CMS</w:t>
      </w:r>
      <w:r>
        <w:rPr>
          <w:rFonts w:ascii="Verdana" w:hAnsi="Verdana"/>
          <w:color w:val="484848"/>
          <w:sz w:val="18"/>
          <w:szCs w:val="18"/>
        </w:rPr>
        <w:t>.</w:t>
      </w:r>
      <w:r/>
    </w:p>
    <w:p>
      <w:pPr>
        <w:pStyle w:val="NormalWeb"/>
        <w:numPr>
          <w:ilvl w:val="0"/>
          <w:numId w:val="3"/>
        </w:numPr>
        <w:shd w:val="clear" w:color="auto" w:themeColor="" w:themeTint="" w:themeShade="" w:fill="FFFFFF" w:themeFill="" w:themeFillTint="" w:themeFillShade=""/>
        <w:rPr>
          <w:sz w:val="18"/>
          <w:shd w:fill="C0C0C0" w:val="clear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  <w:shd w:fill="C0C0C0" w:val="clear"/>
        </w:rPr>
        <w:t xml:space="preserve">Возможность каждому варианту фильтрации задавать отдельную страницу для индексации (ЧПУ урл вместо набора </w:t>
      </w:r>
      <w:r>
        <w:rPr>
          <w:rFonts w:ascii="Verdana" w:hAnsi="Verdana"/>
          <w:color w:val="484848"/>
          <w:sz w:val="18"/>
          <w:szCs w:val="18"/>
          <w:shd w:fill="C0C0C0" w:val="clear"/>
          <w:lang w:val="en-US"/>
        </w:rPr>
        <w:t>get</w:t>
      </w:r>
      <w:r>
        <w:rPr>
          <w:rFonts w:ascii="Verdana" w:hAnsi="Verdana"/>
          <w:color w:val="484848"/>
          <w:sz w:val="18"/>
          <w:szCs w:val="18"/>
          <w:shd w:fill="C0C0C0" w:val="clear"/>
        </w:rPr>
        <w:t xml:space="preserve">-параметров) и задавать </w:t>
      </w:r>
      <w:r>
        <w:rPr>
          <w:rFonts w:ascii="Verdana" w:hAnsi="Verdana"/>
          <w:color w:val="484848"/>
          <w:sz w:val="18"/>
          <w:szCs w:val="18"/>
          <w:shd w:fill="C0C0C0" w:val="clear"/>
          <w:lang w:val="en-US"/>
        </w:rPr>
        <w:t>SEO</w:t>
      </w:r>
      <w:r>
        <w:rPr>
          <w:rFonts w:ascii="Verdana" w:hAnsi="Verdana"/>
          <w:color w:val="484848"/>
          <w:sz w:val="18"/>
          <w:szCs w:val="18"/>
          <w:shd w:fill="C0C0C0" w:val="clear"/>
        </w:rPr>
        <w:t xml:space="preserve"> настройки (</w:t>
      </w:r>
      <w:r>
        <w:rPr>
          <w:rFonts w:ascii="Verdana" w:hAnsi="Verdana"/>
          <w:color w:val="484848"/>
          <w:sz w:val="18"/>
          <w:szCs w:val="18"/>
          <w:shd w:fill="C0C0C0" w:val="clear"/>
          <w:lang w:val="en-US"/>
        </w:rPr>
        <w:t>meta</w:t>
      </w:r>
      <w:r>
        <w:rPr>
          <w:rFonts w:ascii="Verdana" w:hAnsi="Verdana"/>
          <w:color w:val="484848"/>
          <w:sz w:val="18"/>
          <w:szCs w:val="18"/>
          <w:shd w:fill="C0C0C0" w:val="clear"/>
        </w:rPr>
        <w:t>, тексты, работа со страницами).</w:t>
      </w:r>
      <w:r/>
    </w:p>
    <w:p>
      <w:pPr>
        <w:pStyle w:val="NormalWeb"/>
        <w:numPr>
          <w:ilvl w:val="0"/>
          <w:numId w:val="3"/>
        </w:numPr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Известная </w:t>
      </w:r>
      <w:r>
        <w:rPr>
          <w:rFonts w:ascii="Verdana" w:hAnsi="Verdana"/>
          <w:color w:val="484848"/>
          <w:sz w:val="18"/>
          <w:szCs w:val="18"/>
          <w:lang w:val="en-US"/>
        </w:rPr>
        <w:t>CMS</w:t>
      </w:r>
      <w:r>
        <w:rPr>
          <w:rFonts w:ascii="Verdana" w:hAnsi="Verdana"/>
          <w:color w:val="484848"/>
          <w:sz w:val="18"/>
          <w:szCs w:val="18"/>
        </w:rPr>
        <w:t xml:space="preserve"> или фреймворк (первое предпочтительнее). По которой уже есть стартовый набор базовых дополнений, а также</w:t>
      </w:r>
      <w:bookmarkStart w:id="0" w:name="_GoBack"/>
      <w:bookmarkEnd w:id="0"/>
      <w:r>
        <w:rPr>
          <w:rFonts w:ascii="Verdana" w:hAnsi="Verdana"/>
          <w:color w:val="484848"/>
          <w:sz w:val="18"/>
          <w:szCs w:val="18"/>
        </w:rPr>
        <w:t xml:space="preserve"> разбирающиеся в движке разработчики.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/>
          <w:color w:val="484848"/>
        </w:rPr>
      </w:pPr>
      <w:r>
        <w:rPr>
          <w:rFonts w:ascii="Verdana" w:hAnsi="Verdana"/>
          <w:color w:val="484848"/>
          <w:sz w:val="18"/>
          <w:szCs w:val="18"/>
        </w:rPr>
        <w:t xml:space="preserve">*По работе </w:t>
      </w:r>
      <w:r>
        <w:rPr>
          <w:rFonts w:ascii="Verdana" w:hAnsi="Verdana"/>
          <w:color w:val="484848"/>
          <w:sz w:val="18"/>
          <w:szCs w:val="18"/>
          <w:lang w:val="en-US"/>
        </w:rPr>
        <w:t>CMS</w:t>
      </w:r>
      <w:r>
        <w:rPr>
          <w:rFonts w:ascii="Verdana" w:hAnsi="Verdana"/>
          <w:color w:val="484848"/>
          <w:sz w:val="18"/>
          <w:szCs w:val="18"/>
        </w:rPr>
        <w:t xml:space="preserve"> нужно будет 3 типа страниц (в первом варианте было 2). </w:t>
      </w:r>
      <w:r>
        <w:rPr>
          <w:rFonts w:ascii="Verdana" w:hAnsi="Verdana"/>
          <w:color w:val="484848"/>
          <w:sz w:val="18"/>
          <w:szCs w:val="18"/>
          <w:shd w:fill="C0C0C0" w:val="clear"/>
        </w:rPr>
        <w:t>3й тип это карточка товара.</w:t>
      </w:r>
      <w:r>
        <w:rPr>
          <w:rFonts w:ascii="Verdana" w:hAnsi="Verdana"/>
          <w:color w:val="484848"/>
          <w:sz w:val="18"/>
          <w:szCs w:val="18"/>
        </w:rPr>
        <w:t xml:space="preserve"> Со всеми страницами должно быть гибкое управление под нужды описанные в первом варианте.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 w:eastAsia="Times New Roman" w:cs="Times New Roman"/>
          <w:color w:val="484848"/>
          <w:lang w:eastAsia="ru-RU"/>
        </w:rPr>
      </w:pPr>
      <w:r>
        <w:rPr>
          <w:rFonts w:ascii="Verdana" w:hAnsi="Verdana"/>
          <w:color w:val="484848"/>
          <w:sz w:val="18"/>
          <w:szCs w:val="18"/>
        </w:rPr>
      </w:r>
      <w:r/>
    </w:p>
    <w:p>
      <w:pPr>
        <w:pStyle w:val="NormalWeb"/>
        <w:shd w:val="clear" w:color="auto" w:themeColor="" w:themeTint="" w:themeShade="" w:fill="FFFFFF" w:themeFill="" w:themeFillTint="" w:themeFillShade=""/>
        <w:rPr>
          <w:sz w:val="18"/>
          <w:sz w:val="18"/>
          <w:szCs w:val="18"/>
          <w:rFonts w:ascii="Verdana" w:hAnsi="Verdana" w:eastAsia="Times New Roman" w:cs="Times New Roman"/>
          <w:color w:val="484848"/>
          <w:lang w:eastAsia="ru-RU"/>
        </w:rPr>
      </w:pPr>
      <w:r>
        <w:rPr>
          <w:rFonts w:ascii="Verdana" w:hAnsi="Verdana"/>
          <w:color w:val="484848"/>
          <w:sz w:val="18"/>
          <w:szCs w:val="18"/>
        </w:rPr>
      </w:r>
      <w:r/>
    </w:p>
    <w:p>
      <w:pPr>
        <w:pStyle w:val="Normal"/>
        <w:ind w:firstLine="708"/>
        <w:rPr/>
      </w:pPr>
      <w:r>
        <w:rPr/>
      </w:r>
      <w:r/>
    </w:p>
    <w:sectPr>
      <w:type w:val="nextPage"/>
      <w:pgSz w:w="11906" w:h="16838"/>
      <w:pgMar w:left="709" w:right="42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basedOn w:val="DefaultParagraphFont"/>
    <w:uiPriority w:val="22"/>
    <w:qFormat/>
    <w:rsid w:val="004853b3"/>
    <w:rPr>
      <w:b/>
      <w:bCs/>
    </w:rPr>
  </w:style>
  <w:style w:type="character" w:styleId="Appleconvertedspace" w:customStyle="1">
    <w:name w:val="apple-converted-space"/>
    <w:basedOn w:val="DefaultParagraphFont"/>
    <w:rsid w:val="004853b3"/>
    <w:rPr/>
  </w:style>
  <w:style w:type="character" w:styleId="Style14">
    <w:name w:val="Интернет-ссылка"/>
    <w:basedOn w:val="DefaultParagraphFont"/>
    <w:uiPriority w:val="99"/>
    <w:unhideWhenUsed/>
    <w:rsid w:val="004853b3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4853b3"/>
    <w:rPr>
      <w:color w:val="800080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link w:val="a7"/>
    <w:uiPriority w:val="99"/>
    <w:rsid w:val="002e3cef"/>
    <w:rPr/>
  </w:style>
  <w:style w:type="character" w:styleId="Style16" w:customStyle="1">
    <w:name w:val="Нижний колонтитул Знак"/>
    <w:basedOn w:val="DefaultParagraphFont"/>
    <w:link w:val="a9"/>
    <w:uiPriority w:val="99"/>
    <w:rsid w:val="002e3cef"/>
    <w:rPr/>
  </w:style>
  <w:style w:type="character" w:styleId="ListLabel1">
    <w:name w:val="ListLabel 1"/>
    <w:rPr>
      <w:rFonts w:cs="Courier New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4853b3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Верхний колонтитул"/>
    <w:basedOn w:val="Normal"/>
    <w:link w:val="a8"/>
    <w:uiPriority w:val="99"/>
    <w:unhideWhenUsed/>
    <w:rsid w:val="002e3ce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Нижний колонтитул"/>
    <w:basedOn w:val="Normal"/>
    <w:link w:val="aa"/>
    <w:uiPriority w:val="99"/>
    <w:unhideWhenUsed/>
    <w:rsid w:val="002e3ce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rket.yandex.ru/gifts.xml" TargetMode="External"/><Relationship Id="rId3" Type="http://schemas.openxmlformats.org/officeDocument/2006/relationships/hyperlink" Target="http://market.yandex.ru/gifts.xml" TargetMode="External"/><Relationship Id="rId4" Type="http://schemas.openxmlformats.org/officeDocument/2006/relationships/hyperlink" Target="http://market.yandex.ru/gifts-result.xml" TargetMode="External"/><Relationship Id="rId5" Type="http://schemas.openxmlformats.org/officeDocument/2006/relationships/hyperlink" Target="http://market.yandex.ru/gifts-result.xml?gender=ForMan" TargetMode="External"/><Relationship Id="rId6" Type="http://schemas.openxmlformats.org/officeDocument/2006/relationships/hyperlink" Target="http://market.yandex.ru/gifts.xml" TargetMode="External"/><Relationship Id="rId7" Type="http://schemas.openxmlformats.org/officeDocument/2006/relationships/hyperlink" Target="http://market.yandex.ru/gifts-result.xml?day=BirthdayPresent&amp;gender=ForWoman&amp;for=ForLover&amp;age=NoImportance&amp;Price_min=0&amp;Price_max=400000&amp;Game=on&amp;Romantic=1&amp;Original=1&amp;Useful=1&amp;ForSoul=4&amp;Funny=1&amp;Chic=1&amp;Smart=1&amp;Miracle=1" TargetMode="External"/><Relationship Id="rId8" Type="http://schemas.openxmlformats.org/officeDocument/2006/relationships/hyperlink" Target="http://market.yandex.ru/gifts.xml" TargetMode="External"/><Relationship Id="rId9" Type="http://schemas.openxmlformats.org/officeDocument/2006/relationships/hyperlink" Target="http://market.yandex.ru/gifts-result.xml?day=BirthdayPresent&amp;gender=ForWoman&amp;for=ForLover&amp;age=NoImportance&amp;Price_min=0&amp;Price_max=400000&amp;Souvenir=on&amp;Original=1&amp;Romantic=1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89C4-99F2-42A1-BA13-85C1BD71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LibreOffice/4.3.2.2$Linux_x86 LibreOffice_project/430m0$Build-2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2014-09-08T08:19:00Z</dcterms:created>
  <dc:creator>admin</dc:creator>
  <dc:language>ru-RU</dc:language>
  <cp:lastModifiedBy>Sat</cp:lastModifiedBy>
  <dcterms:modified xsi:type="dcterms:W3CDTF">2014-09-08T14:01:00Z</dcterms:modified>
  <cp:revision>3</cp:revision>
</cp:coreProperties>
</file>